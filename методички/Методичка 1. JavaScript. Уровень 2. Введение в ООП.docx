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ООП в JavaScript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Знакомство с парадигмой ООП. Реализация ООП в JavaScript. Методы создания объектов и их поведение.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b w:val="0"/>
              <w:color w:val="2e75b5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5yohl8ijtl9q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Создание объектов и работа с ними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sz w:val="32"/>
              <w:szCs w:val="32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Синтаксическое создание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sz w:val="32"/>
              <w:szCs w:val="32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Использование функции конструктора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sz w:val="32"/>
              <w:szCs w:val="32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Создание объекта методом Object.create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Реализация ООП в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vk8s30x3xtqw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Вывод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80" w:before="200" w:line="240" w:lineRule="auto"/>
            <w:ind w:left="0" w:firstLine="0"/>
            <w:rPr>
              <w:color w:val="1155cc"/>
              <w:sz w:val="32"/>
              <w:szCs w:val="32"/>
              <w:u w:val="single"/>
            </w:rPr>
          </w:pPr>
          <w:hyperlink w:anchor="_osgi74sob3gv"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fldChar w:fldCharType="begin"/>
        <w:instrText xml:space="preserve"> HYPERLINK \l "_Toc464049470"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>
          <w:b w:val="1"/>
          <w:color w:val="000000"/>
          <w:sz w:val="48"/>
          <w:szCs w:val="48"/>
        </w:rPr>
      </w:pPr>
      <w:bookmarkStart w:colFirst="0" w:colLast="0" w:name="_3znysh7" w:id="0"/>
      <w:bookmarkEnd w:id="0"/>
      <w:r w:rsidDel="00000000" w:rsidR="00000000" w:rsidRPr="00000000">
        <w:br w:type="pag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5yohl8ijtl9q" w:id="1"/>
      <w:bookmarkEnd w:id="1"/>
      <w:r w:rsidDel="00000000" w:rsidR="00000000" w:rsidRPr="00000000">
        <w:rPr>
          <w:rtl w:val="0"/>
        </w:rPr>
        <w:t xml:space="preserve">ООП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ООП – это подход к программированию, который применим в языке JavaScript наряду с процедурным подходом.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ООП (Объектно-ориентированное программирование) – парадигма программирования, в которой основными концепциями являются понятия «класс» и «объект».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отличие от процедурного программирования, ООП следует следующим архитектурным идеям: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качестве фундаментальных логических единиц применяются объекты, а не алгоритмы (функции)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аждый объект является экземпляром </w:t>
      </w:r>
      <w:r w:rsidDel="00000000" w:rsidR="00000000" w:rsidRPr="00000000">
        <w:rPr>
          <w:rtl w:val="0"/>
        </w:rPr>
        <w:t xml:space="preserve">четко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определенного класса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лассы образуют иерархии.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Код считается объектно-ориентированным только в случае, если выполнены все три указанных требования.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Теперь рассмотрим основные понятия ООП.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это мыслимая или реальная сущность, обладающая характерным поведением и отличительными </w:t>
      </w:r>
      <w:r w:rsidDel="00000000" w:rsidR="00000000" w:rsidRPr="00000000">
        <w:rPr>
          <w:rtl w:val="0"/>
        </w:rPr>
        <w:t xml:space="preserve">особенностями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 являющаяся важной в предметной области. Каждый объект имеет состояние, обладает четко определенным поведением и уникальной идентичностью.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Состояние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(state)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совокупный результат поведения объекта: одно из </w:t>
      </w:r>
      <w:r w:rsidDel="00000000" w:rsidR="00000000" w:rsidRPr="00000000">
        <w:rPr>
          <w:rtl w:val="0"/>
        </w:rPr>
        <w:t xml:space="preserve">охарактеризованных количественно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стабильных условий, </w:t>
      </w:r>
      <w:r w:rsidDel="00000000" w:rsidR="00000000" w:rsidRPr="00000000">
        <w:rPr>
          <w:rtl w:val="0"/>
        </w:rPr>
        <w:t xml:space="preserve">в которых объект может существовать.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любой момент времени состояние объекта включает в себя перечень (обычно статический) свойств объекта и текущие значения (обычно динамические) этих свойств.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Поведение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(behavior)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действия и реакции объекта, выраженные в терминах передачи сообщений и изменения состояния; видимая извне и воспроизводимая активность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Identity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(уникальность) объекта состоит в том, что всегда можно определить, указывают две ссылки на один и тот же объект или на разные. При этом два объекта могут во всем быть похожими, их образ в памяти может представляться одинаковыми последовательностями байтов, но, тем не менее, их Identity может быть различна.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азумеется, нужно дать определение классу. Формально </w:t>
      </w: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класс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это шаблон поведения объектов определенного типа с заданными параметрами, определяющими состояние. Все экземпляры одного класса (объекты, порожденные от одного класса) имеют один и тот же набор свойств и общее поведение, то есть одинаково реагируют на одинаковые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Говорят, что объект – это экземпляр класса. Говоря иначе, класс – это идея, а объект – </w:t>
      </w:r>
      <w:r w:rsidDel="00000000" w:rsidR="00000000" w:rsidRPr="00000000">
        <w:rPr>
          <w:rtl w:val="0"/>
        </w:rPr>
        <w:t xml:space="preserve">ее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реализация.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Поля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(свойства) класса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данные, которые хранит класс.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Метод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класса – функция, объявленная внутри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Говоря об ООП, нельзя не упомянуть </w:t>
      </w:r>
      <w:r w:rsidDel="00000000" w:rsidR="00000000" w:rsidRPr="00000000">
        <w:rPr>
          <w:rtl w:val="0"/>
        </w:rPr>
        <w:t xml:space="preserve">три </w:t>
      </w:r>
      <w:r w:rsidDel="00000000" w:rsidR="00000000" w:rsidRPr="00000000">
        <w:rPr>
          <w:rtl w:val="0"/>
        </w:rPr>
        <w:t xml:space="preserve">основных принципа: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Инкапсуляция</w:t>
      </w:r>
      <w:r w:rsidDel="00000000" w:rsidR="00000000" w:rsidRPr="00000000">
        <w:rPr>
          <w:rtl w:val="0"/>
        </w:rPr>
        <w:t xml:space="preserve"> – свойство приложения, позволяющее объединить данные и методы, которые работают с ними, в определенном классе. Зачастую в это понятие включают также сокрытие реализации, т.е. невозможность переопределить тот или иной метод или параметр напрямую.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Наследование</w:t>
      </w:r>
      <w:r w:rsidDel="00000000" w:rsidR="00000000" w:rsidRPr="00000000">
        <w:rPr>
          <w:rtl w:val="0"/>
        </w:rPr>
        <w:t xml:space="preserve"> – свойство приложения, которое даёт возможность описать новый класс на основе уже существующего. При этом функциональность может частично или полностью заимствоваться. Класс, от которого производится наследование, называется родительским, а новый класс – потомком или дочерним классом.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Полиморфизм </w:t>
      </w:r>
      <w:r w:rsidDel="00000000" w:rsidR="00000000" w:rsidRPr="00000000">
        <w:rPr>
          <w:highlight w:val="white"/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способность объекта использовать методы производного класса, который не существует на момент создания базового.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Создание объектов и работа с ним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Язык JavaScript неспроста носит в своём имени часть «Java», ведь, как и в Java, в JS почти все содержимое кода является объектом. Исключение – null и undefined, которые не обрабатываются как объекты.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Любой примитивный тип (integer, char, boolean и т.д.) в JS ведёт себя и обрабатывается как объект. Примитивы могут быть назначены свойствам объектов, у них есть характеристики, идентичные характеристикам объектов.</w:t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3dy6vkm" w:id="3"/>
      <w:bookmarkEnd w:id="3"/>
      <w:r w:rsidDel="00000000" w:rsidR="00000000" w:rsidRPr="00000000">
        <w:rPr>
          <w:rtl w:val="0"/>
        </w:rPr>
        <w:t xml:space="preserve">Синтаксическое создание объектов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JS «из коробки» уже имеет определенный набор встроенных объектов. При этом, разумеется, можно создавать в коде свои собственные объекты. В версиях языка 1.2 и выше есть возможность создавать объект при помощи инициализатора объекта, но это не единственный способ. Как и в классических ООП-языках, можно создать конструктор и инстанцировать с его помощью экземпляр класса, вызвав в коде вне описания класса оператор new.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JS есть особый способ создания объектов: вы можете записать объект в определённом формате непосредственно в коде, а интерпретатор при обработке кода автоматически создаст из этого кода настоящий объект.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Выглядит это следующим образом:</w:t>
      </w:r>
    </w:p>
    <w:tbl>
      <w:tblPr>
        <w:tblStyle w:val="Table1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04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  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"property 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  </w:t>
              <w:br w:type="textWrapping"/>
              <w:t xml:space="preserve">         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Разберём этот пример.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 – это переменная, которая содержит наш новый объект.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width и property являются идентификатором свойства (может иметь имя, число или строковый литерал), </w:t>
      </w:r>
      <w:r w:rsidDel="00000000" w:rsidR="00000000" w:rsidRPr="00000000">
        <w:rPr>
          <w:rtl w:val="0"/>
        </w:rPr>
        <w:t xml:space="preserve">а каждый</w:t>
      </w:r>
      <w:r w:rsidDel="00000000" w:rsidR="00000000" w:rsidRPr="00000000">
        <w:rPr>
          <w:rtl w:val="0"/>
        </w:rPr>
        <w:t xml:space="preserve"> – значения, назначенные свойствам.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Если объект создан при помощи инициализатора объектов на высшем уровне скрипта, то JavaScript интерпретирует объект каждый раз, когда анализирует выражение, содержащее объект, записанный как литерал. Если пользоваться функцией-инициализатором, он будет создаваться каждый раз, когда функция вызывается.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Попробуем запрограммировать что-то, что не так сильно оторвано от реальности. Например, создадим объект audi, описывающий автомобиль.</w:t>
      </w:r>
    </w:p>
    <w:tbl>
      <w:tblPr>
        <w:tblStyle w:val="Table2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04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audi = {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 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wheels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} 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Обратите внимание, что в данном примере мы разместили в свойстве engine ещё один объект со своими собственными свойствами.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4d34og8" w:id="4"/>
      <w:bookmarkEnd w:id="4"/>
      <w:r w:rsidDel="00000000" w:rsidR="00000000" w:rsidRPr="00000000">
        <w:rPr>
          <w:rtl w:val="0"/>
        </w:rPr>
        <w:t xml:space="preserve">Использование функции конструктора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Рассмотрим способ создания объектов через конструкторы. Он содержит два шага: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Создаём функцию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конструктор.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Создаём экземпляр класса при помощи ключевого слова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Продолжим нашу автомобильную тематику. Автомобиль марки Audi совершенно логично будет отнести к классу Автомобилей (Car). Создадим его, учитывая свойства, которые мы задали в предыдущем примере:</w:t>
      </w:r>
    </w:p>
    <w:tbl>
      <w:tblPr>
        <w:tblStyle w:val="Table3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04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(color, wheels, engine) { 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.color = color;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.wheels = wheels;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.engine = engine;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Итак, внедрив конструктор класса, мы описали абстрактную машину (класс). Каждая машина (Audi, BMW, Nissan) будет являться экземпляром этого класса.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Очень важно в этом примере ключевое слово this, которое указывает, что мы присваиваем значения свойствам текущего объекта, т.е. это указатель на сам объект.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Теперь создание автомобиля становится гораздо проще:</w:t>
      </w:r>
    </w:p>
    <w:tbl>
      <w:tblPr>
        <w:tblStyle w:val="Table4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7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audi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bmw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Мы создали два объекта класса Car. Audi и BMW являются ссылками на области памяти, в которых размещены соответствующие объекты, также мы поддерживаем случай, когда свойство основного объекта само по себе является объектом. При этом мы задаём его в синтаксическом виде, а можем описать конструктор класса Engine, создать нужные экземпляры этого класса, а затем передать их в качестве аргументов при создании класса Car.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Создание объектов – это здорово, но что с ними делать дальше? Допустим, мы хотим узнать, какого цвета машина, с которой мы работаем в данный момент. Тогда нужно будет вызвать следующую конструкцию:</w:t>
      </w:r>
    </w:p>
    <w:tbl>
      <w:tblPr>
        <w:tblStyle w:val="Table5"/>
        <w:tblW w:w="9451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audi.color;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Похожим способом можно присвоить новое значение свойству объекта:</w:t>
      </w:r>
    </w:p>
    <w:tbl>
      <w:tblPr>
        <w:tblStyle w:val="Table6"/>
        <w:tblW w:w="9451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audi.color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Если же мы хотим получить значение мощности двигателя, то необходимо записывать адрес свойства в иерархическом порядке (т.е. так, как он хранится в самом объекте):</w:t>
      </w:r>
    </w:p>
    <w:tbl>
      <w:tblPr>
        <w:tblStyle w:val="Table7"/>
        <w:tblW w:w="9451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audi.engine.power;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В JS всегда можно добавить новое свойство даже после создания объекта, но оно будет добавлено только одному экземпляру класса. Если вы хотите, чтобы свойство появилось у всех объектов, принадлежащих классу, нужно добавить это свойство в определение класса.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/>
      </w:pPr>
      <w:bookmarkStart w:colFirst="0" w:colLast="0" w:name="_2s8eyo1" w:id="5"/>
      <w:bookmarkEnd w:id="5"/>
      <w:r w:rsidDel="00000000" w:rsidR="00000000" w:rsidRPr="00000000">
        <w:rPr>
          <w:rtl w:val="0"/>
        </w:rPr>
        <w:t xml:space="preserve">Создание объекта методом Object.create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JS доступен еще один специфический способ создания объектов – встроенный метод Object.create. Его основное преимущество в том, что он реализует наследование в JS и позволяет создавать объекты по прототипу, не определяя при этом конструктор.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Говоря проще, это означает, что когда вы ставите функции Car свойство Car.prototype = Vehicle – вы объявляете тем самым, что новые экземпляры класса Car будут иметь прототип Vehicle.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Таким образом, любое свойство, которое запросило приложение, сначала ищется в Car. Если его там нет, интерпретатор продолжит поиск в Car.prototype, т.е. в Vehicle.</w:t>
      </w:r>
    </w:p>
    <w:tbl>
      <w:tblPr>
        <w:tblStyle w:val="Table8"/>
        <w:tblW w:w="9482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04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.z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Vehicle.prototype.move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(x, y, z){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.x = x;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.y = y;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.z = z;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// вызываем родительский конструктор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Vehicle.call(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Car.prototype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.create(Vehicle.prototype);</w:t>
              <w:br w:type="textWrapping"/>
              <w:t xml:space="preserve">Car.prototype.constructor = Car;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audi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'Audi - это машина?'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audi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Car);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'Audi - это средство передвижения?'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audi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Vehicle);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не запрещается добавлять новые свойства к ранее заданному классу, используя свойство prototype. Так мы определяем свойство не только для текущего экземпляра, но для всего класса.</w:t>
      </w:r>
    </w:p>
    <w:tbl>
      <w:tblPr>
        <w:tblStyle w:val="Table9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Car.prototype.color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bmw.color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 этом неважно, когда был создан объект данного типа – до добавления нового свойства или после, – свойство появится у всех объектов.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7dp8vu" w:id="6"/>
      <w:bookmarkEnd w:id="6"/>
      <w:r w:rsidDel="00000000" w:rsidR="00000000" w:rsidRPr="00000000">
        <w:rPr>
          <w:rtl w:val="0"/>
        </w:rPr>
        <w:t xml:space="preserve">Реализация ООП в JavaScript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На заре эпохи программирования существовал подход, с которым вы уже хорошо знакомы из «Базового курса JavaScript», – процедурный. Его суть состоит в том, что приложение содержит функции и их вызовы.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Увеличение размеров программ приводило к необходимости привлечения большего числа программистов, что, в свою очередь, требовало дополнительных ресурсов для организации их согласованной работы. В процессе разработки приложений заказчик зачастую изменял функциональные требования, что </w:t>
      </w:r>
      <w:r w:rsidDel="00000000" w:rsidR="00000000" w:rsidRPr="00000000">
        <w:rPr>
          <w:rtl w:val="0"/>
        </w:rPr>
        <w:t xml:space="preserve">еще более </w:t>
      </w:r>
      <w:r w:rsidDel="00000000" w:rsidR="00000000" w:rsidRPr="00000000">
        <w:rPr>
          <w:rtl w:val="0"/>
        </w:rPr>
        <w:t xml:space="preserve">усложняло процесс создания программного обеспечения.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Как показала практика, традиционные методы процедурного программирования не способны справиться ни с нарастающей сложностью программ и их разработки, ни с необходимостью повышения их надежности.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Во второй половине 80-х годов возникла настоятельная потребность в новой методологии программирования, которая была бы способна решить весь этот комплекс проблем. Ею стало объектно-ориентированное программирование (ООП).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Применяя ООП, мы перестаем относиться к процессам как к последовательности функций, но начинаем применять более естественный нашему мышлению подход. Мы разделяем элементы процесса работы приложения на сущности (объекты) и описываем ход работы на их уровне. Объекты создаются, изменяют свое состояние, работают друг с другом, уничтожаются.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Если раньше детали интерфейса генерировались функциями, то при применении ООП любая сущность, будь то пользователь, компонент меню или ссылка, является логически завершенным элементом среды, объектом, имеющим методы и данные.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Методы и свойства объекта в ООП языках делятся на две большие группы: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Внутренний интерфейс – методы и свойства, которые доступны только из других методов того же конкретного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Внешний интерфейс – методы и свойства, которые доступны для всех объектов в текущем запуске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автомобиле у вас есть руль, педали, селектор коробки передач – это внешний интерфейс управления объектом класса Car. Рулевые тяги, гидроусилитель, дроссельная заслонка, тормозная система и сама коробка передач недоступны для прямого воздействия (водитель не может толкать колеса в стороны руками на ходу, чтобы повернуть) – это внутренний интерфейс объекта класса Car.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Таким образом, при получении ссылки на объект нам достаточно знать, какие внешние методы управления он имеет. Зачастую о его внутреннем устройстве знать и не требуется.</w:t>
      </w:r>
    </w:p>
    <w:p w:rsidR="00000000" w:rsidDel="00000000" w:rsidP="00000000" w:rsidRDefault="00000000" w:rsidRPr="00000000" w14:paraId="0000006D">
      <w:pPr>
        <w:spacing w:after="120" w:before="12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Вспомним три столпа ООП: наследование, инкапсуляция и полиморфизм. Про реализацию наследования мы уже успели поговорить, затронув тему прототипов. Теперь обсудим инкапсуляцию.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Инкапсуляция</w:t>
      </w:r>
      <w:r w:rsidDel="00000000" w:rsidR="00000000" w:rsidRPr="00000000">
        <w:rPr>
          <w:rtl w:val="0"/>
        </w:rPr>
        <w:t xml:space="preserve"> JavaScript реализована через разделение данных объекта внутри класса. В отличие от классических ООП языков, JS не имеет разных степеней инкапсуляции (public, protected и private). Это означает, что ограничения доступа к данным по сути нет. Да и для JS это не столь актуально.</w:t>
      </w:r>
    </w:p>
    <w:tbl>
      <w:tblPr>
        <w:tblStyle w:val="Table10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.vinCode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"someVinCode"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Car.prototype.setVin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(my_vin)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.vinCode = my_vin;</w:t>
              <w:br w:type="textWrapping"/>
              <w:t xml:space="preserve">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"Vin code:"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.vinCode); 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Car();</w:t>
              <w:br w:type="textWrapping"/>
              <w:t xml:space="preserve">c1.setVin(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"vin1"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c2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Car();</w:t>
              <w:br w:type="textWrapping"/>
              <w:t xml:space="preserve">c2.setVin(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"vin2"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.2" w:lineRule="auto"/>
        <w:jc w:val="both"/>
        <w:rPr/>
      </w:pPr>
      <w:r w:rsidDel="00000000" w:rsidR="00000000" w:rsidRPr="00000000">
        <w:rPr>
          <w:rtl w:val="0"/>
        </w:rPr>
        <w:t xml:space="preserve">При вызове метода setVin каждого из созданных экземпляров класса Car мы получим разный результат. Этим мы демонстрируем, что данные о состоянии конкретного объекта инкапсулированы внутри класса.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Полиморфизм</w:t>
      </w:r>
      <w:r w:rsidDel="00000000" w:rsidR="00000000" w:rsidRPr="00000000">
        <w:rPr>
          <w:rtl w:val="0"/>
        </w:rPr>
        <w:t xml:space="preserve"> в JS также завязан на prototype. Все методы и свойства в классе определяются через свойство prototype, а различные классы могут определять методы с одинаковыми именами. Проще говоря, у всех объектов в JS есть первичный предок – класс Object. От него все классы наследуются по умолчанию. При наследовании создаются классы, например, Car и Plane, но и у Car, и у Plane скорее всего будет метод move(), который будет описывать перемещение. Однако поведение Car и Plane при выполнении метода move() разное. Это и есть полиморфизм.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jc w:val="both"/>
        <w:rPr/>
      </w:pPr>
      <w:bookmarkStart w:colFirst="0" w:colLast="0" w:name="_3rdcrjn" w:id="7"/>
      <w:bookmarkEnd w:id="7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одойдем ближе к основной теме наших занятий – реализации сайта. Реализуем при помощи ООП некий HTML-блок, а затем унаследуем от него сущность меню.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3.6" w:lineRule="auto"/>
        <w:jc w:val="both"/>
        <w:rPr/>
      </w:pPr>
      <w:r w:rsidDel="00000000" w:rsidR="00000000" w:rsidRPr="00000000">
        <w:rPr>
          <w:rtl w:val="0"/>
        </w:rPr>
        <w:t xml:space="preserve">Наш основной класс будет называться Container:</w:t>
      </w:r>
    </w:p>
    <w:tbl>
      <w:tblPr>
        <w:tblStyle w:val="Table11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.htmlCode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Container.prototype.render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.htmlCode;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Мы создали основной блок – высокоуровневую абстракцию, от которой будут наследоваться другие конкретные узконаправленные блоки. Все они будут иметь метод render, который возвращает готовый HTML-код, способный к встраиванию прямо в страницу.</w:t>
      </w:r>
    </w:p>
    <w:tbl>
      <w:tblPr>
        <w:tblStyle w:val="Table12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(my_id, my_class, my_items){</w:t>
              <w:br w:type="textWrapping"/>
              <w:t xml:space="preserve">   Container.call(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.id = my_id;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 = my_class;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.items = my_items;</w:t>
              <w:br w:type="textWrapping"/>
              <w:t xml:space="preserve">}</w:t>
              <w:br w:type="textWrapping"/>
              <w:t xml:space="preserve">Menu.prototype = </w:t>
            </w:r>
            <w:ins w:author="Ira G." w:id="0" w:date="2019-01-14T10:04:19Z">
              <w:r w:rsidDel="00000000" w:rsidR="00000000" w:rsidRPr="00000000">
                <w:rPr>
                  <w:rFonts w:ascii="Courier New" w:cs="Courier New" w:eastAsia="Courier New" w:hAnsi="Courier New"/>
                  <w:color w:val="383a42"/>
                  <w:shd w:fill="fafafa" w:val="clear"/>
                  <w:rtl w:val="0"/>
                </w:rPr>
                <w:t xml:space="preserve">Object.</w:t>
              </w:r>
            </w:ins>
            <w:del w:author="Ira G." w:id="0" w:date="2019-01-14T10:04:19Z">
              <w:r w:rsidDel="00000000" w:rsidR="00000000" w:rsidRPr="00000000">
                <w:rPr>
                  <w:rFonts w:ascii="Courier New" w:cs="Courier New" w:eastAsia="Courier New" w:hAnsi="Courier New"/>
                  <w:color w:val="383a42"/>
                  <w:shd w:fill="fafafa" w:val="clear"/>
                  <w:rtl w:val="0"/>
                </w:rPr>
                <w:delText xml:space="preserve">Container</w:delText>
              </w:r>
            </w:del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.create(</w:t>
            </w:r>
            <w:ins w:author="Ira G." w:id="1" w:date="2019-01-14T10:04:27Z">
              <w:r w:rsidDel="00000000" w:rsidR="00000000" w:rsidRPr="00000000">
                <w:rPr>
                  <w:rFonts w:ascii="Courier New" w:cs="Courier New" w:eastAsia="Courier New" w:hAnsi="Courier New"/>
                  <w:color w:val="383a42"/>
                  <w:shd w:fill="fafafa" w:val="clear"/>
                  <w:rtl w:val="0"/>
                </w:rPr>
                <w:t xml:space="preserve">Container</w:t>
              </w:r>
            </w:ins>
            <w:del w:author="Ira G." w:id="1" w:date="2019-01-14T10:04:27Z">
              <w:r w:rsidDel="00000000" w:rsidR="00000000" w:rsidRPr="00000000">
                <w:rPr>
                  <w:rFonts w:ascii="Courier New" w:cs="Courier New" w:eastAsia="Courier New" w:hAnsi="Courier New"/>
                  <w:color w:val="383a42"/>
                  <w:shd w:fill="fafafa" w:val="clear"/>
                  <w:rtl w:val="0"/>
                </w:rPr>
                <w:delText xml:space="preserve">Vehicle</w:delText>
              </w:r>
            </w:del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.prototype);</w:t>
              <w:br w:type="textWrapping"/>
              <w:t xml:space="preserve">Menu.prototype.constructor = Menu;</w:t>
              <w:br w:type="textWrapping"/>
              <w:t xml:space="preserve">Menu.prototype.render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tab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"menu_class"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{});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.log(menu.render());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jc w:val="both"/>
        <w:rPr/>
      </w:pPr>
      <w:r w:rsidDel="00000000" w:rsidR="00000000" w:rsidRPr="00000000">
        <w:rPr>
          <w:rtl w:val="0"/>
        </w:rPr>
        <w:t xml:space="preserve">Мы чуть обновили работу с меню, создав конкретный класс-потомок, реализующий метод меню. Также мы предусмотрели свойство для хранения пунктов меню в виде объекта и сразу же переопределили метод вывода на экран, но пока наш функционал ничего особенного не делает.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jc w:val="both"/>
        <w:rPr/>
      </w:pPr>
      <w:r w:rsidDel="00000000" w:rsidR="00000000" w:rsidRPr="00000000">
        <w:rPr>
          <w:rtl w:val="0"/>
        </w:rPr>
        <w:t xml:space="preserve">Пункт меню – это также сложный объект, который содержит в себе имя пункта, ссылку на страницу сайта. Стоит вынести его в отдельную сущность.</w:t>
      </w:r>
    </w:p>
    <w:tbl>
      <w:tblPr>
        <w:tblStyle w:val="Table13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(my_href, my_name){</w:t>
              <w:br w:type="textWrapping"/>
              <w:t xml:space="preserve">   Container.call(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"menu-item"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.href = my_href;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.name = my_name;</w:t>
              <w:br w:type="textWrapping"/>
              <w:t xml:space="preserve">}</w:t>
              <w:br w:type="textWrapping"/>
              <w:t xml:space="preserve">MenuItem.prototype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.create(Container.prototype);</w:t>
              <w:br w:type="textWrapping"/>
              <w:t xml:space="preserve">MenuItem.prototype.constructor = MenuItem;</w:t>
              <w:br w:type="textWrapping"/>
              <w:t xml:space="preserve">MenuItem.prototype.render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"&lt;li class='"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.className+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"' href='"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.href +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"'&gt;"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.itemName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"&lt;/li&gt;"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m_item1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"Главная"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m_item2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"/catalogue/"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"Каталог"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m_item3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"/gallery/"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"Галерея"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m_items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m_item1,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m_item2,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m_item3};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8.8" w:lineRule="auto"/>
        <w:jc w:val="both"/>
        <w:rPr/>
      </w:pPr>
      <w:r w:rsidDel="00000000" w:rsidR="00000000" w:rsidRPr="00000000">
        <w:rPr>
          <w:rtl w:val="0"/>
        </w:rPr>
        <w:t xml:space="preserve">Теперь мы можем передать пункты меню в само меню и приступить непосредственно к рендерингу элемента. Для этого нужно обойти все элементы меню и сгенерировать их HTML-код.</w:t>
      </w:r>
    </w:p>
    <w:tbl>
      <w:tblPr>
        <w:tblStyle w:val="Table14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Menu.prototype.render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"&lt;ul class='"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.className+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"' id='"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.id+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"'&gt;"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.items){</w:t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.items[item]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MenuItem){</w:t>
              <w:br w:type="textWrapping"/>
              <w:tab/>
              <w:tab/>
              <w:tab/>
              <w:t xml:space="preserve">result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.items[item].render();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result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"&lt;/ul&gt;"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result;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Обратите внимание на особенность цикла for...in. Он позволяет по порядку обойти свойства объекта с начала до конца. На каждой его итерации мы задаем переменную item, в которую помещаем имя свойства объекта.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После этого мы проверяем, является ли поданный на вход элемент экземпляром класса MenuItem. Если это так, мы вызываем метод render уже у MenuItem, т.к. он тоже является наследником родительского класса Container.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конце мы просто добавим полученный элемент прямо в body:</w:t>
      </w:r>
    </w:p>
    <w:tbl>
      <w:tblPr>
        <w:tblStyle w:val="Table15"/>
        <w:tblW w:w="9436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36"/>
        <w:tblGridChange w:id="0">
          <w:tblGrid>
            <w:gridCol w:w="9436"/>
          </w:tblGrid>
        </w:tblGridChange>
      </w:tblGrid>
      <w:tr>
        <w:trPr>
          <w:trHeight w:val="6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Menu(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m_items);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div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.write(menu.render());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 результате получим примерно следующее: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0" distT="0" distL="0" distR="0">
            <wp:extent cx="4202430" cy="1371600"/>
            <wp:effectExtent b="0" l="0" r="0" t="0"/>
            <wp:docPr descr="http://dl2.joxi.net/drive/2016/10/12/0019/2388/1272148/48/095cd0d71f.jpg" id="4" name="image4.jpg"/>
            <a:graphic>
              <a:graphicData uri="http://schemas.openxmlformats.org/drawingml/2006/picture">
                <pic:pic>
                  <pic:nvPicPr>
                    <pic:cNvPr descr="http://dl2.joxi.net/drive/2016/10/12/0019/2388/1272148/48/095cd0d71f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k8s30x3xtqw" w:id="8"/>
      <w:bookmarkEnd w:id="8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данном примере мы создали прототип для создания различных меню на нашем сайте.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мы создали родительский прототип для создания тех или иных элементов сайта в будущем, чем помогли себе ускорить разработку, создав элемент MenuItem.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Подобным подходом мы используем все три основополагающих принципа ООП. Мы наследуемся от родительского прототипа, инкапсулируем в каждом конкретном классе свои специфические данные и переопределяем метод render для каждой дочерней реализации родительского класса.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Мы четко разделили внешний и внутренний интерфейсы, позволяя будущим разработчикам, которые будут работать с нашим кодом, довольно свободно (но не менее аккуратно!) менять внутренние свойства и методы.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мы делаем использование кода настолько простым, насколько это возможно. Все любят пользоваться функциональными вещами, простыми на первый взгляд.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del w:author="Aleksandra Volkova" w:id="2" w:date="2019-01-15T14:30:33Z"/>
        </w:rPr>
      </w:pPr>
      <w:del w:author="Aleksandra Volkova" w:id="2" w:date="2019-01-15T14:30:33Z">
        <w:r w:rsidDel="00000000" w:rsidR="00000000" w:rsidRPr="00000000">
          <w:br w:type="page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Домашнее задание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Улучшить базовый класс, добавив в него общий для всех метод remove(), который удаляет соответствующий DOM-узел.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наследника класса Menu – новый класс должен уметь строить меню со вложенными пунктами, т.е с подменю. Подсказка: главный секрет в обходе объекта пунктов меню и проверке типов.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333333"/>
          <w:highlight w:val="white"/>
          <w:rtl w:val="0"/>
        </w:rPr>
        <w:t xml:space="preserve">Некая сеть фаст-фудов предлагает несколько видов гамбургеров: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992.1259842519685" w:hanging="283.46456692913375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маленький (50 рублей, 20 калорий);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992.1259842519685" w:hanging="283.46456692913375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большой (100 рублей, 40 калорий).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Гамбургер может быть с одним из нескольких видов начинок (обязательно):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992.1259842519685" w:hanging="283.46456692913375"/>
        <w:jc w:val="both"/>
        <w:rPr>
          <w:sz w:val="20"/>
          <w:szCs w:val="20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 сыром (+ 10 рублей, + 20 калорий);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92.1259842519685" w:hanging="283.46456692913375"/>
        <w:jc w:val="both"/>
        <w:rPr>
          <w:sz w:val="20"/>
          <w:szCs w:val="20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 салатом (+ 20 рублей, + 5 калорий);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992.1259842519685" w:hanging="283.46456692913375"/>
        <w:jc w:val="both"/>
        <w:rPr>
          <w:sz w:val="20"/>
          <w:szCs w:val="20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 картофелем (+ 15 рублей, + 10 калорий).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85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Дополнительно гамбургер можно посыпать приправой (+ 15 рублей, 0 калорий) и полить майонезом (+ 20 рублей, + 5 калорий).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85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Напишите программу, рассчитывающую стоимость и калорийность гамбургера.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85" w:firstLine="0"/>
        <w:jc w:val="both"/>
        <w:rPr>
          <w:rFonts w:ascii="Consolas" w:cs="Consolas" w:eastAsia="Consolas" w:hAnsi="Consolas"/>
          <w:color w:val="969896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Используйте ООП подход (подсказка: нужен класс Гамбургер, константы, методы для выбора опций и расчета нужных величин).</w:t>
      </w:r>
      <w:r w:rsidDel="00000000" w:rsidR="00000000" w:rsidRPr="00000000">
        <w:rPr>
          <w:rtl w:val="0"/>
        </w:rPr>
      </w:r>
    </w:p>
    <w:tbl>
      <w:tblPr>
        <w:tblStyle w:val="Table16"/>
        <w:tblW w:w="8920.0" w:type="dxa"/>
        <w:jc w:val="left"/>
        <w:tblInd w:w="82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ind w:left="720" w:hanging="36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* Класс, объекты которого описывают параметры гамбургера. </w:t>
              <w:br w:type="textWrapping"/>
              <w:t xml:space="preserve">* </w:t>
              <w:br w:type="textWrapping"/>
              <w:t xml:space="preserve">* @constructor</w:t>
              <w:br w:type="textWrapping"/>
              <w:t xml:space="preserve">* @param size        Размер</w:t>
              <w:br w:type="textWrapping"/>
              <w:t xml:space="preserve">* @param stuffing    Начинка</w:t>
              <w:br w:type="textWrapping"/>
              <w:t xml:space="preserve">* @throws {HamburgerException}  При неправильном использовании</w:t>
              <w:br w:type="textWrapping"/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stuffing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 Размеры, виды начинок и добавок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SIZE_SMALL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SIZE_LARGE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STUFFING_CHEESE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STUFFING_SALAD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STUFFING_POTATO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TOPPING_MAYO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TOPPING_SPICE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* Добавить добавку к гамбургеру. Можно добавить несколько</w:t>
              <w:br w:type="textWrapping"/>
              <w:t xml:space="preserve">* добавок, при условии, что они разные.</w:t>
              <w:br w:type="textWrapping"/>
              <w:t xml:space="preserve">* </w:t>
              <w:br w:type="textWrapping"/>
              <w:t xml:space="preserve">* @param topping     Тип добавки</w:t>
              <w:br w:type="textWrapping"/>
              <w:t xml:space="preserve">* @throws {HamburgerException}  При неправильном использовании</w:t>
              <w:br w:type="textWrapping"/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addTopping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topping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Убрать добавку, при условии, что она ранее была </w:t>
              <w:br w:type="textWrapping"/>
              <w:t xml:space="preserve"> * добавлена.</w:t>
              <w:br w:type="textWrapping"/>
              <w:t xml:space="preserve"> * </w:t>
              <w:br w:type="textWrapping"/>
              <w:t xml:space="preserve"> * @param topping   Тип добавки</w:t>
              <w:br w:type="textWrapping"/>
              <w:t xml:space="preserve"> * @throws {HamburgerException}  При неправильном использовании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removeTopping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topping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Получить список добавок.</w:t>
              <w:br w:type="textWrapping"/>
              <w:t xml:space="preserve"> *</w:t>
              <w:br w:type="textWrapping"/>
              <w:t xml:space="preserve"> * @return {Array} Массив добавленных добавок, содержит константы</w:t>
              <w:br w:type="textWrapping"/>
              <w:t xml:space="preserve"> *                 Hamburger.TOPPING_*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getToppings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Узнать размер гамбургера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getSize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Узнать начинку гамбургера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getStuffing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Узнать цену гамбургера</w:t>
              <w:br w:type="textWrapping"/>
              <w:t xml:space="preserve"> * @return {Number} Цена в тугриках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calculatePrice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Узнать калорийность</w:t>
              <w:br w:type="textWrapping"/>
              <w:t xml:space="preserve"> * @return {Number} Калорийность в калориях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calculateCalories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/**</w:t>
              <w:br w:type="textWrapping"/>
              <w:t xml:space="preserve"> * Представляет информацию об ошибке в ходе работы с гамбургером. </w:t>
              <w:br w:type="textWrapping"/>
              <w:t xml:space="preserve"> * Подробности хранятся в свойстве message.</w:t>
              <w:br w:type="textWrapping"/>
              <w:t xml:space="preserve"> * @constructor </w:t>
              <w:br w:type="textWrapping"/>
              <w:t xml:space="preserve"> */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HamburgerException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(...)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osgi74sob3gv" w:id="10"/>
      <w:bookmarkEnd w:id="1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Mozilla Developer Network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MSDN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Safari Developer Library.</w:t>
        </w:r>
      </w:hyperlink>
      <w:r w:rsidDel="00000000" w:rsidR="00000000" w:rsidRPr="00000000">
        <w:fldChar w:fldCharType="begin"/>
        <w:instrText xml:space="preserve"> HYPERLINK "https://developer.apple.com/library/safari/navigation/index.html"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>
          <w:u w:val="none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Современный учебник JavaScript.</w:t>
        </w:r>
      </w:hyperlink>
      <w:r w:rsidDel="00000000" w:rsidR="00000000" w:rsidRPr="00000000">
        <w:fldChar w:fldCharType="begin"/>
        <w:instrText xml:space="preserve"> HYPERLINK "http://learn.javascript.ru"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sectPr>
      <w:headerReference r:id="rId11" w:type="first"/>
      <w:footerReference r:id="rId12" w:type="default"/>
      <w:footerReference r:id="rId13" w:type="first"/>
      <w:pgSz w:h="16838" w:w="11906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20" w:before="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72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-724216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64144" y="3186583"/>
                        <a:ext cx="7563713" cy="118683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-724216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600075</wp:posOffset>
              </wp:positionV>
              <wp:extent cx="5511800" cy="148248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93275" y="3048480"/>
                        <a:ext cx="5505450" cy="146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Продвинутый курс Javascript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c2d3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1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600075</wp:posOffset>
              </wp:positionV>
              <wp:extent cx="5511800" cy="148248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824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4780915</wp:posOffset>
              </wp:positionH>
              <wp:positionV relativeFrom="paragraph">
                <wp:posOffset>419100</wp:posOffset>
              </wp:positionV>
              <wp:extent cx="1346200" cy="1346200"/>
              <wp:effectExtent b="0" l="0" r="0" t="0"/>
              <wp:wrapTopAndBottom distB="57150" distT="5715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25" y="2341725"/>
                        <a:ext cx="1346200" cy="1346200"/>
                        <a:chOff x="3907725" y="2341725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4" y="3103294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  <pic:pic>
                      <pic:nvPicPr>
                        <pic:cNvPr descr="JavaScript_logo.png" id="5" name="Shape 5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907725" y="23417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4780915</wp:posOffset>
              </wp:positionH>
              <wp:positionV relativeFrom="paragraph">
                <wp:posOffset>419100</wp:posOffset>
              </wp:positionV>
              <wp:extent cx="1346200" cy="1346200"/>
              <wp:effectExtent b="0" l="0" r="0" t="0"/>
              <wp:wrapTopAndBottom distB="57150" distT="5715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b w:val="0"/>
      <w:i w:val="1"/>
      <w:color w:val="2e75b5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learn.javascript.ru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library/safari/navigation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developer.mozilla.org/" TargetMode="External"/><Relationship Id="rId8" Type="http://schemas.openxmlformats.org/officeDocument/2006/relationships/hyperlink" Target="http://msdn.microsof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